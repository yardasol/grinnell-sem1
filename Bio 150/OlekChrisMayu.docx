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5FC2A" w14:textId="77777777" w:rsidR="00151046" w:rsidRDefault="00151046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6EA7BECE" w14:textId="77777777" w:rsidR="00151046" w:rsidRDefault="00BF62D8">
      <w:pPr>
        <w:pStyle w:val="BodyText"/>
        <w:spacing w:before="69" w:line="287" w:lineRule="auto"/>
        <w:ind w:right="4614"/>
      </w:pPr>
      <w:r>
        <w:t>Chris</w:t>
      </w:r>
      <w:r>
        <w:rPr>
          <w:spacing w:val="-6"/>
        </w:rPr>
        <w:t xml:space="preserve"> </w:t>
      </w:r>
      <w:r>
        <w:t>Roberts,</w:t>
      </w:r>
      <w:r>
        <w:rPr>
          <w:spacing w:val="-6"/>
        </w:rPr>
        <w:t xml:space="preserve"> </w:t>
      </w:r>
      <w:proofErr w:type="spellStart"/>
      <w:r>
        <w:t>Oleksandr</w:t>
      </w:r>
      <w:proofErr w:type="spellEnd"/>
      <w:r>
        <w:rPr>
          <w:spacing w:val="-6"/>
        </w:rPr>
        <w:t xml:space="preserve"> </w:t>
      </w:r>
      <w:proofErr w:type="spellStart"/>
      <w:r>
        <w:t>Yardas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Mayu</w:t>
      </w:r>
      <w:proofErr w:type="spellEnd"/>
      <w:r>
        <w:rPr>
          <w:spacing w:val="-5"/>
        </w:rPr>
        <w:t xml:space="preserve"> </w:t>
      </w:r>
      <w:r>
        <w:t>Sakae</w:t>
      </w:r>
      <w:r>
        <w:rPr>
          <w:w w:val="99"/>
        </w:rPr>
        <w:t xml:space="preserve"> </w:t>
      </w:r>
      <w:r>
        <w:t>Bio</w:t>
      </w:r>
      <w:r>
        <w:rPr>
          <w:spacing w:val="-4"/>
        </w:rPr>
        <w:t xml:space="preserve"> </w:t>
      </w:r>
      <w:r>
        <w:t>150­03</w:t>
      </w:r>
    </w:p>
    <w:p w14:paraId="344FE617" w14:textId="77777777" w:rsidR="00151046" w:rsidRDefault="00BF62D8">
      <w:pPr>
        <w:pStyle w:val="BodyText"/>
        <w:spacing w:before="2"/>
      </w:pPr>
      <w:r>
        <w:t>Professor Jacobson</w:t>
      </w:r>
    </w:p>
    <w:p w14:paraId="783AC091" w14:textId="77777777" w:rsidR="00151046" w:rsidRDefault="00BF62D8">
      <w:pPr>
        <w:pStyle w:val="BodyText"/>
        <w:spacing w:before="54" w:line="287" w:lineRule="auto"/>
        <w:ind w:right="4491"/>
      </w:pPr>
      <w:r>
        <w:t>Germination</w:t>
      </w:r>
      <w:r>
        <w:rPr>
          <w:spacing w:val="-12"/>
        </w:rPr>
        <w:t xml:space="preserve"> </w:t>
      </w:r>
      <w:r>
        <w:t>Studies:</w:t>
      </w:r>
      <w:r>
        <w:rPr>
          <w:spacing w:val="-12"/>
        </w:rPr>
        <w:t xml:space="preserve"> </w:t>
      </w:r>
      <w:r>
        <w:t>Investigation</w:t>
      </w:r>
      <w:r>
        <w:rPr>
          <w:spacing w:val="-11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Form</w:t>
      </w:r>
      <w:r>
        <w:rPr>
          <w:w w:val="99"/>
        </w:rPr>
        <w:t xml:space="preserve"> </w:t>
      </w:r>
      <w:r>
        <w:t>5 Sep. 2016</w:t>
      </w:r>
    </w:p>
    <w:p w14:paraId="00FA6E12" w14:textId="77777777" w:rsidR="00151046" w:rsidRDefault="00151046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225D5187" w14:textId="77777777" w:rsidR="00151046" w:rsidRDefault="00BF62D8">
      <w:pPr>
        <w:numPr>
          <w:ilvl w:val="0"/>
          <w:numId w:val="2"/>
        </w:numPr>
        <w:tabs>
          <w:tab w:val="left" w:pos="360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What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question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will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your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experiment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address?</w:t>
      </w:r>
    </w:p>
    <w:p w14:paraId="710D693B" w14:textId="77777777" w:rsidR="00151046" w:rsidRDefault="00151046">
      <w:pPr>
        <w:spacing w:before="7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2A8AE2D3" w14:textId="77777777" w:rsidR="00151046" w:rsidRDefault="00BF62D8">
      <w:pPr>
        <w:pStyle w:val="BodyText"/>
        <w:spacing w:line="247" w:lineRule="auto"/>
        <w:ind w:right="107"/>
      </w:pPr>
      <w:r>
        <w:t>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affected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temperatures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germinating</w:t>
      </w:r>
      <w:r>
        <w:rPr>
          <w:spacing w:val="-5"/>
        </w:rPr>
        <w:t xml:space="preserve"> </w:t>
      </w:r>
      <w:r>
        <w:t>turnip</w:t>
      </w:r>
      <w:r>
        <w:rPr>
          <w:w w:val="99"/>
        </w:rPr>
        <w:t xml:space="preserve"> </w:t>
      </w:r>
      <w:r>
        <w:t>seeds?</w:t>
      </w:r>
    </w:p>
    <w:p w14:paraId="2D2C878E" w14:textId="77777777" w:rsidR="00151046" w:rsidRDefault="00151046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20591054" w14:textId="77777777" w:rsidR="00151046" w:rsidRDefault="00BF62D8">
      <w:pPr>
        <w:pStyle w:val="BodyText"/>
        <w:spacing w:line="247" w:lineRule="auto"/>
        <w:ind w:right="107"/>
      </w:pPr>
      <w:r>
        <w:t>Our</w:t>
      </w:r>
      <w:r>
        <w:rPr>
          <w:spacing w:val="-5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affects</w:t>
      </w:r>
      <w:r>
        <w:rPr>
          <w:spacing w:val="-5"/>
        </w:rPr>
        <w:t xml:space="preserve"> </w:t>
      </w:r>
      <w:r>
        <w:t>seed</w:t>
      </w:r>
      <w:r>
        <w:rPr>
          <w:spacing w:val="-5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germination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studying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speed,</w:t>
      </w:r>
      <w:r>
        <w:rPr>
          <w:spacing w:val="-4"/>
        </w:rPr>
        <w:t xml:space="preserve"> </w:t>
      </w:r>
      <w:r>
        <w:t>timing,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seeds.</w:t>
      </w:r>
    </w:p>
    <w:p w14:paraId="13D433C5" w14:textId="77777777" w:rsidR="00151046" w:rsidRDefault="00151046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4ED2CA75" w14:textId="77777777" w:rsidR="00151046" w:rsidRDefault="00BF62D8">
      <w:pPr>
        <w:numPr>
          <w:ilvl w:val="0"/>
          <w:numId w:val="2"/>
        </w:numPr>
        <w:tabs>
          <w:tab w:val="left" w:pos="360"/>
        </w:tabs>
        <w:ind w:left="359" w:hanging="2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State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your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hypothesis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predictions.</w:t>
      </w:r>
    </w:p>
    <w:p w14:paraId="07ADC5B2" w14:textId="77777777" w:rsidR="00151046" w:rsidRDefault="00151046">
      <w:pPr>
        <w:spacing w:before="7"/>
        <w:rPr>
          <w:rFonts w:ascii="Times New Roman" w:eastAsia="Times New Roman" w:hAnsi="Times New Roman" w:cs="Times New Roman"/>
          <w:i/>
          <w:sz w:val="25"/>
          <w:szCs w:val="25"/>
        </w:rPr>
      </w:pPr>
    </w:p>
    <w:p w14:paraId="3085F350" w14:textId="77777777" w:rsidR="00151046" w:rsidRDefault="00BF62D8">
      <w:pPr>
        <w:pStyle w:val="BodyText"/>
        <w:spacing w:line="247" w:lineRule="auto"/>
        <w:ind w:right="107"/>
      </w:pPr>
      <w:r>
        <w:t>Hypothesis: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germinating</w:t>
      </w:r>
      <w:r>
        <w:rPr>
          <w:spacing w:val="-5"/>
        </w:rPr>
        <w:t xml:space="preserve"> </w:t>
      </w:r>
      <w:r>
        <w:t>turnip</w:t>
      </w:r>
      <w:r>
        <w:rPr>
          <w:spacing w:val="-4"/>
        </w:rPr>
        <w:t xml:space="preserve"> </w:t>
      </w:r>
      <w:r>
        <w:t>seeds</w:t>
      </w:r>
      <w:r>
        <w:rPr>
          <w:spacing w:val="-5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grown</w:t>
      </w:r>
      <w:r>
        <w:rPr>
          <w:spacing w:val="-5"/>
        </w:rPr>
        <w:t xml:space="preserve"> </w:t>
      </w:r>
      <w:r>
        <w:t>in.</w:t>
      </w:r>
      <w:ins w:id="0" w:author="Jacobson, Peter" w:date="2016-09-07T12:50:00Z">
        <w:r>
          <w:t xml:space="preserve"> this is vague; how does temperature affect? Are we examining high or low temps? Is there an optimum? Provide a more explicit hypothesis detailing the expected relationship among the variables of interest</w:t>
        </w:r>
      </w:ins>
    </w:p>
    <w:p w14:paraId="1DD42000" w14:textId="77777777" w:rsidR="00151046" w:rsidRDefault="001510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DC74F7" w14:textId="77777777" w:rsidR="00151046" w:rsidRDefault="001510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80272F" w14:textId="77777777" w:rsidR="00151046" w:rsidRDefault="00151046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786C0EDC" w14:textId="77777777" w:rsidR="00151046" w:rsidRDefault="00BF62D8">
      <w:pPr>
        <w:pStyle w:val="BodyText"/>
        <w:spacing w:line="247" w:lineRule="auto"/>
        <w:ind w:right="107"/>
      </w:pPr>
      <w:r>
        <w:t>Predictions: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germinating</w:t>
      </w:r>
      <w:r>
        <w:rPr>
          <w:spacing w:val="-5"/>
        </w:rPr>
        <w:t xml:space="preserve"> </w:t>
      </w:r>
      <w:r>
        <w:t>turnip</w:t>
      </w:r>
      <w:r>
        <w:rPr>
          <w:spacing w:val="-4"/>
        </w:rPr>
        <w:t xml:space="preserve"> </w:t>
      </w:r>
      <w:r>
        <w:t>seeds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affected</w:t>
      </w:r>
      <w:r>
        <w:rPr>
          <w:spacing w:val="-5"/>
        </w:rPr>
        <w:t xml:space="preserve"> </w:t>
      </w:r>
      <w:r>
        <w:t>by temperature,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commentRangeStart w:id="1"/>
      <w:r>
        <w:t>measurable</w:t>
      </w:r>
      <w:commentRangeEnd w:id="1"/>
      <w:r>
        <w:rPr>
          <w:rStyle w:val="CommentReference"/>
          <w:rFonts w:asciiTheme="minorHAnsi" w:eastAsiaTheme="minorHAnsi" w:hAnsiTheme="minorHAnsi"/>
        </w:rPr>
        <w:commentReference w:id="1"/>
      </w:r>
      <w:r>
        <w:t>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germinating</w:t>
      </w:r>
      <w:r>
        <w:rPr>
          <w:spacing w:val="-5"/>
        </w:rPr>
        <w:t xml:space="preserve"> </w:t>
      </w:r>
      <w:r>
        <w:t>turnip</w:t>
      </w:r>
      <w:r>
        <w:rPr>
          <w:spacing w:val="-5"/>
        </w:rPr>
        <w:t xml:space="preserve"> </w:t>
      </w:r>
      <w:r>
        <w:t>seeds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grown</w:t>
      </w:r>
      <w:r>
        <w:rPr>
          <w:spacing w:val="-5"/>
        </w:rPr>
        <w:t xml:space="preserve"> </w:t>
      </w:r>
      <w:r>
        <w:t>in</w:t>
      </w:r>
      <w:r>
        <w:rPr>
          <w:w w:val="99"/>
        </w:rPr>
        <w:t xml:space="preserve"> </w:t>
      </w:r>
      <w:r>
        <w:t>10°C,</w:t>
      </w:r>
      <w:r>
        <w:rPr>
          <w:spacing w:val="-3"/>
        </w:rPr>
        <w:t xml:space="preserve"> </w:t>
      </w:r>
      <w:r>
        <w:t>25°C,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40°C,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10°C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slower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seeds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25°C,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40°C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grow</w:t>
      </w:r>
      <w:r>
        <w:rPr>
          <w:spacing w:val="-2"/>
        </w:rPr>
        <w:t xml:space="preserve"> </w:t>
      </w:r>
      <w:r>
        <w:t>slower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25°C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seeds</w:t>
      </w:r>
      <w:r>
        <w:rPr>
          <w:spacing w:val="-2"/>
        </w:rPr>
        <w:t xml:space="preserve"> </w:t>
      </w:r>
      <w:r>
        <w:t>in</w:t>
      </w:r>
      <w:r>
        <w:rPr>
          <w:w w:val="99"/>
        </w:rPr>
        <w:t xml:space="preserve"> </w:t>
      </w:r>
      <w:r>
        <w:t>10°C.</w:t>
      </w:r>
      <w:ins w:id="2" w:author="Jacobson, Peter" w:date="2016-09-07T12:52:00Z">
        <w:r>
          <w:t xml:space="preserve"> </w:t>
        </w:r>
        <w:proofErr w:type="gramStart"/>
        <w:r>
          <w:t>sounds</w:t>
        </w:r>
        <w:proofErr w:type="gramEnd"/>
        <w:r>
          <w:t xml:space="preserve"> like you hypo relates to an optimum</w:t>
        </w:r>
      </w:ins>
    </w:p>
    <w:p w14:paraId="6483177D" w14:textId="77777777" w:rsidR="00151046" w:rsidRDefault="0015104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290322" w14:textId="77777777" w:rsidR="00151046" w:rsidRDefault="00151046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0469F856" w14:textId="77777777" w:rsidR="00151046" w:rsidRDefault="00BF62D8">
      <w:pPr>
        <w:numPr>
          <w:ilvl w:val="0"/>
          <w:numId w:val="2"/>
        </w:numPr>
        <w:tabs>
          <w:tab w:val="left" w:pos="360"/>
        </w:tabs>
        <w:spacing w:line="247" w:lineRule="auto"/>
        <w:ind w:right="232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Describe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study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design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methods,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including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details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about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controls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treatments,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and sample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size.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What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your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dependent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variables?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What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your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independent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variables?</w:t>
      </w:r>
    </w:p>
    <w:p w14:paraId="7068AB91" w14:textId="77777777" w:rsidR="00151046" w:rsidRDefault="00151046">
      <w:pPr>
        <w:spacing w:before="9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8ADFF2" w14:textId="77777777" w:rsidR="00151046" w:rsidRDefault="00BF62D8">
      <w:pPr>
        <w:pStyle w:val="BodyText"/>
        <w:numPr>
          <w:ilvl w:val="0"/>
          <w:numId w:val="1"/>
        </w:numPr>
        <w:tabs>
          <w:tab w:val="left" w:pos="240"/>
        </w:tabs>
        <w:ind w:hanging="139"/>
      </w:pPr>
      <w:r>
        <w:t>Collect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periodically</w:t>
      </w:r>
      <w:r>
        <w:rPr>
          <w:spacing w:val="-5"/>
        </w:rPr>
        <w:t xml:space="preserve"> </w:t>
      </w:r>
      <w:r>
        <w:t>(every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hours)</w:t>
      </w:r>
      <w:ins w:id="3" w:author="Jacobson, Peter" w:date="2016-09-07T12:52:00Z">
        <w:r>
          <w:t xml:space="preserve"> is this frequency necessary to test hypo?</w:t>
        </w:r>
      </w:ins>
    </w:p>
    <w:p w14:paraId="3CBE33EF" w14:textId="77777777" w:rsidR="00151046" w:rsidRDefault="00BF62D8">
      <w:pPr>
        <w:pStyle w:val="BodyText"/>
        <w:numPr>
          <w:ilvl w:val="0"/>
          <w:numId w:val="1"/>
        </w:numPr>
        <w:tabs>
          <w:tab w:val="left" w:pos="240"/>
        </w:tabs>
        <w:spacing w:before="9"/>
        <w:ind w:hanging="139"/>
      </w:pPr>
      <w:r>
        <w:t>6</w:t>
      </w:r>
      <w:r>
        <w:rPr>
          <w:spacing w:val="-3"/>
        </w:rPr>
        <w:t xml:space="preserve"> </w:t>
      </w:r>
      <w:r>
        <w:t>seeds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petri</w:t>
      </w:r>
      <w:r>
        <w:rPr>
          <w:spacing w:val="-3"/>
        </w:rPr>
        <w:t xml:space="preserve"> </w:t>
      </w:r>
      <w:r>
        <w:t>dish</w:t>
      </w:r>
    </w:p>
    <w:p w14:paraId="67DB3CC0" w14:textId="77777777" w:rsidR="00151046" w:rsidRDefault="00151046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60B6854A" w14:textId="77777777" w:rsidR="00151046" w:rsidRDefault="00BF62D8">
      <w:pPr>
        <w:pStyle w:val="BodyText"/>
        <w:numPr>
          <w:ilvl w:val="0"/>
          <w:numId w:val="1"/>
        </w:numPr>
        <w:tabs>
          <w:tab w:val="left" w:pos="240"/>
        </w:tabs>
        <w:ind w:hanging="139"/>
      </w:pPr>
      <w:r>
        <w:t>dependent</w:t>
      </w:r>
      <w:r>
        <w:rPr>
          <w:spacing w:val="-9"/>
        </w:rPr>
        <w:t xml:space="preserve"> </w:t>
      </w:r>
      <w:r>
        <w:t>variables:</w:t>
      </w:r>
      <w:r>
        <w:rPr>
          <w:spacing w:val="-8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radicle/hypocotyl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seed</w:t>
      </w:r>
    </w:p>
    <w:p w14:paraId="5524452B" w14:textId="77777777" w:rsidR="00151046" w:rsidRDefault="00BF62D8">
      <w:pPr>
        <w:pStyle w:val="BodyText"/>
        <w:numPr>
          <w:ilvl w:val="0"/>
          <w:numId w:val="1"/>
        </w:numPr>
        <w:tabs>
          <w:tab w:val="left" w:pos="240"/>
        </w:tabs>
        <w:spacing w:before="9"/>
        <w:ind w:hanging="139"/>
      </w:pPr>
      <w:r>
        <w:t>independent</w:t>
      </w:r>
      <w:r>
        <w:rPr>
          <w:spacing w:val="-17"/>
        </w:rPr>
        <w:t xml:space="preserve"> </w:t>
      </w:r>
      <w:r>
        <w:t>variables:</w:t>
      </w:r>
      <w:r>
        <w:rPr>
          <w:spacing w:val="-16"/>
        </w:rPr>
        <w:t xml:space="preserve"> </w:t>
      </w:r>
      <w:r>
        <w:t>temperature</w:t>
      </w:r>
    </w:p>
    <w:p w14:paraId="6B7E61ED" w14:textId="77777777" w:rsidR="00151046" w:rsidRDefault="00151046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6A7FC319" w14:textId="77777777" w:rsidR="00151046" w:rsidRDefault="00BF62D8">
      <w:pPr>
        <w:pStyle w:val="BodyText"/>
        <w:spacing w:line="247" w:lineRule="auto"/>
        <w:ind w:right="107"/>
      </w:pP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consist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placing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seeds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controlled</w:t>
      </w:r>
      <w:r>
        <w:rPr>
          <w:spacing w:val="-5"/>
        </w:rPr>
        <w:t xml:space="preserve"> </w:t>
      </w:r>
      <w:r>
        <w:t>chamber.</w:t>
      </w:r>
      <w:r>
        <w:rPr>
          <w:w w:val="99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seeds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evenly</w:t>
      </w:r>
      <w:r>
        <w:rPr>
          <w:spacing w:val="-2"/>
        </w:rPr>
        <w:t xml:space="preserve"> </w:t>
      </w:r>
      <w:r>
        <w:t>spaced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seeds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petri</w:t>
      </w:r>
      <w:r>
        <w:rPr>
          <w:spacing w:val="-2"/>
        </w:rPr>
        <w:t xml:space="preserve"> </w:t>
      </w:r>
      <w:r>
        <w:t>dish,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petri</w:t>
      </w:r>
      <w:r>
        <w:rPr>
          <w:spacing w:val="-3"/>
        </w:rPr>
        <w:t xml:space="preserve"> </w:t>
      </w:r>
      <w:r>
        <w:t>dishes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bowl,</w:t>
      </w:r>
      <w:r>
        <w:rPr>
          <w:spacing w:val="-2"/>
        </w:rPr>
        <w:t xml:space="preserve"> </w:t>
      </w:r>
      <w:r>
        <w:t>1 bowl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chamber.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bowls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halfway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seeds.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bowl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placed.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inoculation)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days.</w:t>
      </w:r>
      <w:r>
        <w:rPr>
          <w:spacing w:val="-3"/>
        </w:rPr>
        <w:t xml:space="preserve"> </w:t>
      </w:r>
      <w:r>
        <w:t>The</w:t>
      </w:r>
    </w:p>
    <w:p w14:paraId="426C759E" w14:textId="77777777" w:rsidR="00151046" w:rsidRDefault="00151046">
      <w:pPr>
        <w:spacing w:line="247" w:lineRule="auto"/>
        <w:sectPr w:rsidR="00151046">
          <w:type w:val="continuous"/>
          <w:pgSz w:w="12240" w:h="15840"/>
          <w:pgMar w:top="1500" w:right="1400" w:bottom="280" w:left="1340" w:header="720" w:footer="720" w:gutter="0"/>
          <w:cols w:space="720"/>
        </w:sectPr>
      </w:pPr>
    </w:p>
    <w:p w14:paraId="55E8F894" w14:textId="77777777" w:rsidR="00151046" w:rsidRDefault="00BF62D8">
      <w:pPr>
        <w:pStyle w:val="BodyText"/>
        <w:spacing w:before="56" w:line="247" w:lineRule="auto"/>
        <w:ind w:right="200"/>
      </w:pPr>
      <w:proofErr w:type="gramStart"/>
      <w:r>
        <w:lastRenderedPageBreak/>
        <w:t>dependent</w:t>
      </w:r>
      <w:proofErr w:type="gramEnd"/>
      <w:r>
        <w:rPr>
          <w:spacing w:val="-6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 w:rsidRPr="00BF62D8">
        <w:rPr>
          <w:highlight w:val="yellow"/>
          <w:rPrChange w:id="4" w:author="Jacobson, Peter" w:date="2016-09-07T12:53:00Z">
            <w:rPr/>
          </w:rPrChange>
        </w:rPr>
        <w:t>amount</w:t>
      </w:r>
      <w:r w:rsidRPr="00BF62D8">
        <w:rPr>
          <w:spacing w:val="-5"/>
          <w:highlight w:val="yellow"/>
          <w:rPrChange w:id="5" w:author="Jacobson, Peter" w:date="2016-09-07T12:53:00Z">
            <w:rPr>
              <w:spacing w:val="-5"/>
            </w:rPr>
          </w:rPrChange>
        </w:rPr>
        <w:t xml:space="preserve"> </w:t>
      </w:r>
      <w:r w:rsidRPr="00BF62D8">
        <w:rPr>
          <w:highlight w:val="yellow"/>
          <w:rPrChange w:id="6" w:author="Jacobson, Peter" w:date="2016-09-07T12:53:00Z">
            <w:rPr/>
          </w:rPrChange>
        </w:rPr>
        <w:t>growth</w:t>
      </w:r>
      <w:r w:rsidRPr="00BF62D8">
        <w:rPr>
          <w:spacing w:val="-5"/>
          <w:highlight w:val="yellow"/>
          <w:rPrChange w:id="7" w:author="Jacobson, Peter" w:date="2016-09-07T12:53:00Z">
            <w:rPr>
              <w:spacing w:val="-5"/>
            </w:rPr>
          </w:rPrChange>
        </w:rPr>
        <w:t xml:space="preserve"> </w:t>
      </w:r>
      <w:r w:rsidRPr="00BF62D8">
        <w:rPr>
          <w:highlight w:val="yellow"/>
          <w:rPrChange w:id="8" w:author="Jacobson, Peter" w:date="2016-09-07T12:53:00Z">
            <w:rPr/>
          </w:rPrChange>
        </w:rPr>
        <w:t>and</w:t>
      </w:r>
      <w:r w:rsidRPr="00BF62D8">
        <w:rPr>
          <w:spacing w:val="-5"/>
          <w:highlight w:val="yellow"/>
          <w:rPrChange w:id="9" w:author="Jacobson, Peter" w:date="2016-09-07T12:53:00Z">
            <w:rPr>
              <w:spacing w:val="-5"/>
            </w:rPr>
          </w:rPrChange>
        </w:rPr>
        <w:t xml:space="preserve"> </w:t>
      </w:r>
      <w:r w:rsidRPr="00BF62D8">
        <w:rPr>
          <w:highlight w:val="yellow"/>
          <w:rPrChange w:id="10" w:author="Jacobson, Peter" w:date="2016-09-07T12:53:00Z">
            <w:rPr/>
          </w:rPrChange>
        </w:rPr>
        <w:t>speed</w:t>
      </w:r>
      <w:r w:rsidRPr="00BF62D8">
        <w:rPr>
          <w:spacing w:val="-5"/>
          <w:highlight w:val="yellow"/>
          <w:rPrChange w:id="11" w:author="Jacobson, Peter" w:date="2016-09-07T12:53:00Z">
            <w:rPr>
              <w:spacing w:val="-5"/>
            </w:rPr>
          </w:rPrChange>
        </w:rPr>
        <w:t xml:space="preserve"> </w:t>
      </w:r>
      <w:r w:rsidRPr="00BF62D8">
        <w:rPr>
          <w:highlight w:val="yellow"/>
          <w:rPrChange w:id="12" w:author="Jacobson, Peter" w:date="2016-09-07T12:53:00Z">
            <w:rPr/>
          </w:rPrChange>
        </w:rPr>
        <w:t>of</w:t>
      </w:r>
      <w:r w:rsidRPr="00BF62D8">
        <w:rPr>
          <w:spacing w:val="-6"/>
          <w:highlight w:val="yellow"/>
          <w:rPrChange w:id="13" w:author="Jacobson, Peter" w:date="2016-09-07T12:53:00Z">
            <w:rPr>
              <w:spacing w:val="-6"/>
            </w:rPr>
          </w:rPrChange>
        </w:rPr>
        <w:t xml:space="preserve"> </w:t>
      </w:r>
      <w:r w:rsidRPr="00BF62D8">
        <w:rPr>
          <w:highlight w:val="yellow"/>
          <w:rPrChange w:id="14" w:author="Jacobson, Peter" w:date="2016-09-07T12:53:00Z">
            <w:rPr/>
          </w:rPrChange>
        </w:rPr>
        <w:t>growth</w:t>
      </w:r>
      <w:ins w:id="15" w:author="Jacobson, Peter" w:date="2016-09-07T12:53:00Z">
        <w:r>
          <w:t xml:space="preserve"> awkward</w:t>
        </w:r>
      </w:ins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variable</w:t>
      </w:r>
      <w:r>
        <w:rPr>
          <w:w w:val="9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temperature.</w:t>
      </w:r>
    </w:p>
    <w:p w14:paraId="659518DC" w14:textId="77777777" w:rsidR="00151046" w:rsidRDefault="00151046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23E79A9F" w14:textId="77777777" w:rsidR="00151046" w:rsidRDefault="00BF62D8">
      <w:pPr>
        <w:numPr>
          <w:ilvl w:val="0"/>
          <w:numId w:val="2"/>
        </w:numPr>
        <w:tabs>
          <w:tab w:val="left" w:pos="300"/>
        </w:tabs>
        <w:ind w:left="299" w:hanging="1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What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equipment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supplies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will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need?</w:t>
      </w:r>
    </w:p>
    <w:p w14:paraId="0723926B" w14:textId="77777777" w:rsidR="00151046" w:rsidRDefault="0015104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AB4BF60" w14:textId="77777777" w:rsidR="00151046" w:rsidRDefault="00151046">
      <w:pPr>
        <w:spacing w:before="4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31EC209" w14:textId="77777777" w:rsidR="00151046" w:rsidRDefault="00BF62D8">
      <w:pPr>
        <w:pStyle w:val="BodyText"/>
        <w:spacing w:line="247" w:lineRule="auto"/>
        <w:ind w:right="200"/>
      </w:pP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investigation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controlled</w:t>
      </w:r>
      <w:r>
        <w:rPr>
          <w:spacing w:val="-6"/>
        </w:rPr>
        <w:t xml:space="preserve"> </w:t>
      </w:r>
      <w:r>
        <w:t>chambers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10°C,</w:t>
      </w:r>
      <w:r>
        <w:rPr>
          <w:w w:val="99"/>
        </w:rPr>
        <w:t xml:space="preserve"> </w:t>
      </w:r>
      <w:r>
        <w:t>25°C,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40°C.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54</w:t>
      </w:r>
      <w:r>
        <w:rPr>
          <w:spacing w:val="-3"/>
        </w:rPr>
        <w:t xml:space="preserve"> </w:t>
      </w:r>
      <w:r>
        <w:t>seeds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petri</w:t>
      </w:r>
      <w:r>
        <w:rPr>
          <w:spacing w:val="-3"/>
        </w:rPr>
        <w:t xml:space="preserve"> </w:t>
      </w:r>
      <w:r>
        <w:t>dishes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lined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paper.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bowls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petri</w:t>
      </w:r>
      <w:r>
        <w:rPr>
          <w:spacing w:val="-5"/>
        </w:rPr>
        <w:t xml:space="preserve"> </w:t>
      </w:r>
      <w:r>
        <w:t>dishes each</w:t>
      </w:r>
      <w:r>
        <w:rPr>
          <w:spacing w:val="-4"/>
        </w:rPr>
        <w:t xml:space="preserve"> </w:t>
      </w:r>
      <w:r>
        <w:t>into,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deionized</w:t>
      </w:r>
      <w:r>
        <w:rPr>
          <w:spacing w:val="-4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bowls</w:t>
      </w:r>
      <w:r>
        <w:rPr>
          <w:spacing w:val="-4"/>
        </w:rPr>
        <w:t xml:space="preserve"> </w:t>
      </w:r>
      <w:r>
        <w:t>half</w:t>
      </w:r>
      <w:r>
        <w:rPr>
          <w:spacing w:val="-4"/>
        </w:rPr>
        <w:t xml:space="preserve"> </w:t>
      </w:r>
      <w:r>
        <w:t>full.</w:t>
      </w:r>
    </w:p>
    <w:p w14:paraId="4E0685FF" w14:textId="77777777" w:rsidR="00151046" w:rsidRDefault="00151046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6B4F605A" w14:textId="77777777" w:rsidR="00151046" w:rsidRDefault="00BF62D8">
      <w:pPr>
        <w:numPr>
          <w:ilvl w:val="0"/>
          <w:numId w:val="2"/>
        </w:numPr>
        <w:tabs>
          <w:tab w:val="left" w:pos="360"/>
        </w:tabs>
        <w:spacing w:line="247" w:lineRule="auto"/>
        <w:ind w:right="546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What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data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will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recorded?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Include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details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when,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how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often,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whom?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certain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work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divided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equitably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amongst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all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collaborators.</w:t>
      </w:r>
    </w:p>
    <w:p w14:paraId="5F304FEF" w14:textId="77777777" w:rsidR="00151046" w:rsidRDefault="00151046">
      <w:pPr>
        <w:spacing w:before="9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776BC0" w14:textId="77777777" w:rsidR="00151046" w:rsidRDefault="00BF62D8">
      <w:pPr>
        <w:pStyle w:val="BodyText"/>
        <w:spacing w:line="247" w:lineRule="auto"/>
        <w:ind w:right="200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radicle/hypocotyl</w:t>
      </w:r>
      <w:r>
        <w:rPr>
          <w:spacing w:val="-4"/>
        </w:rPr>
        <w:t xml:space="preserve"> </w:t>
      </w:r>
      <w:r>
        <w:t>grows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point,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w w:val="99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inoculation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at.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seed</w:t>
      </w:r>
      <w:r>
        <w:rPr>
          <w:spacing w:val="-5"/>
        </w:rPr>
        <w:t xml:space="preserve"> </w:t>
      </w:r>
      <w:r>
        <w:t>will</w:t>
      </w:r>
      <w:r>
        <w:rPr>
          <w:w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1­54,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seeds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petri</w:t>
      </w:r>
      <w:r>
        <w:rPr>
          <w:spacing w:val="-4"/>
        </w:rPr>
        <w:t xml:space="preserve"> </w:t>
      </w:r>
      <w:r>
        <w:t>dish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hexagonally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dish,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legend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identity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seed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of.</w:t>
      </w:r>
      <w:ins w:id="16" w:author="Jacobson, Peter" w:date="2016-09-07T12:53:00Z">
        <w:r>
          <w:t xml:space="preserve"> We should discuss – you could simplify without compromising results</w:t>
        </w:r>
      </w:ins>
    </w:p>
    <w:p w14:paraId="0F6D7C1F" w14:textId="77777777" w:rsidR="00151046" w:rsidRDefault="00BF62D8">
      <w:pPr>
        <w:pStyle w:val="BodyText"/>
        <w:spacing w:line="495" w:lineRule="auto"/>
        <w:ind w:right="1210"/>
      </w:pP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inoculation,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that.</w:t>
      </w:r>
      <w:r>
        <w:rPr>
          <w:w w:val="9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proofErr w:type="spellStart"/>
      <w:r>
        <w:t>sign</w:t>
      </w:r>
      <w:r>
        <w:rPr>
          <w:spacing w:val="-6"/>
        </w:rPr>
        <w:t xml:space="preserve"> </w:t>
      </w:r>
      <w:r>
        <w:t>up</w:t>
      </w:r>
      <w:proofErr w:type="spellEnd"/>
      <w:r>
        <w:rPr>
          <w:spacing w:val="-6"/>
        </w:rPr>
        <w:t xml:space="preserve"> </w:t>
      </w:r>
      <w:r>
        <w:t>sheet:</w:t>
      </w:r>
    </w:p>
    <w:p w14:paraId="763F5CCB" w14:textId="77777777" w:rsidR="00151046" w:rsidRDefault="0015104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51046" w14:paraId="324BA5E0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D7C60A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Wed.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ish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D555DC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together</w:t>
            </w:r>
          </w:p>
        </w:tc>
      </w:tr>
      <w:tr w:rsidR="00151046" w14:paraId="38C32E89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274AC2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Wed.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~7:00PM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(4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BB9C9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Olek</w:t>
            </w:r>
            <w:proofErr w:type="spellEnd"/>
          </w:p>
        </w:tc>
      </w:tr>
      <w:tr w:rsidR="00151046" w14:paraId="27D3D2B9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DD016E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Thurs.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8th,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(16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CB39F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chris</w:t>
            </w:r>
            <w:proofErr w:type="spellEnd"/>
          </w:p>
        </w:tc>
      </w:tr>
      <w:tr w:rsidR="00151046" w14:paraId="432C041F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7D5A2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Thurs.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8th,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(28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DB53D5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Mayu</w:t>
            </w:r>
            <w:proofErr w:type="spellEnd"/>
          </w:p>
        </w:tc>
      </w:tr>
      <w:tr w:rsidR="00151046" w14:paraId="64D48960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6E8C4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Fri.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9th,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(40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3C4FF7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Olek</w:t>
            </w:r>
            <w:proofErr w:type="spellEnd"/>
          </w:p>
        </w:tc>
      </w:tr>
      <w:tr w:rsidR="00151046" w14:paraId="22FE0AFD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70F20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Fri.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9th,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(52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C2401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Mayu</w:t>
            </w:r>
            <w:proofErr w:type="spellEnd"/>
          </w:p>
        </w:tc>
      </w:tr>
      <w:tr w:rsidR="00151046" w14:paraId="061DB7AE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F85079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Sat.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10th,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(64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33ED26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Olek</w:t>
            </w:r>
            <w:proofErr w:type="spellEnd"/>
          </w:p>
        </w:tc>
      </w:tr>
      <w:tr w:rsidR="00151046" w14:paraId="415F5837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C3ED7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Sat.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10th,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(76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39385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Olek</w:t>
            </w:r>
            <w:proofErr w:type="spellEnd"/>
          </w:p>
        </w:tc>
      </w:tr>
      <w:tr w:rsidR="00151046" w14:paraId="357A8064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C81C69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Sun.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11th,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(88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F6A73B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chris</w:t>
            </w:r>
            <w:proofErr w:type="spellEnd"/>
          </w:p>
        </w:tc>
      </w:tr>
      <w:tr w:rsidR="00151046" w14:paraId="4379B722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9C53C5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Sun.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11th,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(100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46856F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chris</w:t>
            </w:r>
            <w:proofErr w:type="spellEnd"/>
          </w:p>
        </w:tc>
      </w:tr>
      <w:tr w:rsidR="00151046" w14:paraId="1B436A1B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37BF5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Mon.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12th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~7:00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(100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71FFF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chris</w:t>
            </w:r>
            <w:proofErr w:type="spellEnd"/>
          </w:p>
        </w:tc>
      </w:tr>
      <w:tr w:rsidR="00151046" w14:paraId="4F90341C" w14:textId="77777777">
        <w:trPr>
          <w:trHeight w:hRule="exact" w:val="510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A5A04" w14:textId="77777777" w:rsidR="00151046" w:rsidRDefault="00BF62D8">
            <w:pPr>
              <w:pStyle w:val="TableParagraph"/>
              <w:spacing w:before="12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Sept.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12th,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ish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(108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hrs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BF484" w14:textId="77777777" w:rsidR="00151046" w:rsidRDefault="00BF62D8">
            <w:pPr>
              <w:pStyle w:val="TableParagraph"/>
              <w:spacing w:before="120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together</w:t>
            </w:r>
          </w:p>
        </w:tc>
      </w:tr>
    </w:tbl>
    <w:p w14:paraId="6A2BECF0" w14:textId="77777777" w:rsidR="00151046" w:rsidRDefault="00151046">
      <w:pPr>
        <w:rPr>
          <w:rFonts w:ascii="Times New Roman" w:eastAsia="Times New Roman" w:hAnsi="Times New Roman" w:cs="Times New Roman"/>
          <w:sz w:val="24"/>
          <w:szCs w:val="24"/>
        </w:rPr>
        <w:sectPr w:rsidR="00151046">
          <w:pgSz w:w="12240" w:h="15840"/>
          <w:pgMar w:top="1400" w:right="1320" w:bottom="280" w:left="1340" w:header="720" w:footer="720" w:gutter="0"/>
          <w:cols w:space="720"/>
        </w:sectPr>
      </w:pPr>
    </w:p>
    <w:p w14:paraId="322D9A11" w14:textId="77777777" w:rsidR="00151046" w:rsidRDefault="001510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7C40B7" w14:textId="77777777" w:rsidR="00151046" w:rsidRDefault="001510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CB6B59" w14:textId="77777777" w:rsidR="00151046" w:rsidRDefault="00151046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5E1F805" w14:textId="77777777" w:rsidR="00151046" w:rsidRDefault="00BF62D8">
      <w:pPr>
        <w:numPr>
          <w:ilvl w:val="0"/>
          <w:numId w:val="2"/>
        </w:numPr>
        <w:tabs>
          <w:tab w:val="left" w:pos="360"/>
        </w:tabs>
        <w:spacing w:before="69" w:line="247" w:lineRule="auto"/>
        <w:ind w:right="99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How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will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present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result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your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experiment?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Draft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graph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that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depicts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your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variables</w:t>
      </w:r>
      <w:r>
        <w:rPr>
          <w:rFonts w:ascii="Times New Roman"/>
          <w:i/>
          <w:w w:val="99"/>
          <w:sz w:val="24"/>
        </w:rPr>
        <w:t xml:space="preserve"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mock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data,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well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figure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legend.</w:t>
      </w:r>
    </w:p>
    <w:p w14:paraId="38F4A49E" w14:textId="77777777" w:rsidR="00151046" w:rsidRDefault="00151046">
      <w:pPr>
        <w:spacing w:before="9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5C2235" w14:textId="77777777" w:rsidR="00151046" w:rsidRDefault="00BF62D8">
      <w:pPr>
        <w:pStyle w:val="BodyText"/>
      </w:pP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graphs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(distance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time).</w:t>
      </w:r>
      <w:ins w:id="17" w:author="Jacobson, Peter" w:date="2016-09-07T12:54:00Z">
        <w:r>
          <w:t xml:space="preserve"> Measure of variance?</w:t>
        </w:r>
      </w:ins>
      <w:bookmarkStart w:id="18" w:name="_GoBack"/>
      <w:bookmarkEnd w:id="18"/>
    </w:p>
    <w:p w14:paraId="159918CF" w14:textId="77777777" w:rsidR="00151046" w:rsidRDefault="00151046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2D59709A" w14:textId="77777777" w:rsidR="00151046" w:rsidRDefault="00BF62D8">
      <w:pPr>
        <w:spacing w:line="200" w:lineRule="atLeast"/>
        <w:ind w:left="1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B418EA6" wp14:editId="7D0A53D0">
            <wp:extent cx="5715000" cy="3533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046">
      <w:pgSz w:w="12240" w:h="15840"/>
      <w:pgMar w:top="1500" w:right="14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cobson, Peter" w:date="2016-09-07T12:51:00Z" w:initials="JP">
    <w:p w14:paraId="402E0FA4" w14:textId="77777777" w:rsidR="00BF62D8" w:rsidRDefault="00BF62D8">
      <w:pPr>
        <w:pStyle w:val="CommentText"/>
      </w:pPr>
      <w:r>
        <w:rPr>
          <w:rStyle w:val="CommentReference"/>
        </w:rPr>
        <w:annotationRef/>
      </w:r>
      <w:r>
        <w:t>Doesn’t this go without saying? Tell us what response you predict to a specific manipulation related to your hypothesis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2E0FA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E10A6"/>
    <w:multiLevelType w:val="hybridMultilevel"/>
    <w:tmpl w:val="D7323452"/>
    <w:lvl w:ilvl="0" w:tplc="AFD2BB96">
      <w:start w:val="1"/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1F5C8180">
      <w:start w:val="1"/>
      <w:numFmt w:val="bullet"/>
      <w:lvlText w:val="•"/>
      <w:lvlJc w:val="left"/>
      <w:pPr>
        <w:ind w:left="1165" w:hanging="140"/>
      </w:pPr>
      <w:rPr>
        <w:rFonts w:hint="default"/>
      </w:rPr>
    </w:lvl>
    <w:lvl w:ilvl="2" w:tplc="7C927C5C">
      <w:start w:val="1"/>
      <w:numFmt w:val="bullet"/>
      <w:lvlText w:val="•"/>
      <w:lvlJc w:val="left"/>
      <w:pPr>
        <w:ind w:left="2091" w:hanging="140"/>
      </w:pPr>
      <w:rPr>
        <w:rFonts w:hint="default"/>
      </w:rPr>
    </w:lvl>
    <w:lvl w:ilvl="3" w:tplc="5B8C7EF4">
      <w:start w:val="1"/>
      <w:numFmt w:val="bullet"/>
      <w:lvlText w:val="•"/>
      <w:lvlJc w:val="left"/>
      <w:pPr>
        <w:ind w:left="3017" w:hanging="140"/>
      </w:pPr>
      <w:rPr>
        <w:rFonts w:hint="default"/>
      </w:rPr>
    </w:lvl>
    <w:lvl w:ilvl="4" w:tplc="CC16F372">
      <w:start w:val="1"/>
      <w:numFmt w:val="bullet"/>
      <w:lvlText w:val="•"/>
      <w:lvlJc w:val="left"/>
      <w:pPr>
        <w:ind w:left="3943" w:hanging="140"/>
      </w:pPr>
      <w:rPr>
        <w:rFonts w:hint="default"/>
      </w:rPr>
    </w:lvl>
    <w:lvl w:ilvl="5" w:tplc="E4CE6694">
      <w:start w:val="1"/>
      <w:numFmt w:val="bullet"/>
      <w:lvlText w:val="•"/>
      <w:lvlJc w:val="left"/>
      <w:pPr>
        <w:ind w:left="4869" w:hanging="140"/>
      </w:pPr>
      <w:rPr>
        <w:rFonts w:hint="default"/>
      </w:rPr>
    </w:lvl>
    <w:lvl w:ilvl="6" w:tplc="DB947B4C">
      <w:start w:val="1"/>
      <w:numFmt w:val="bullet"/>
      <w:lvlText w:val="•"/>
      <w:lvlJc w:val="left"/>
      <w:pPr>
        <w:ind w:left="5795" w:hanging="140"/>
      </w:pPr>
      <w:rPr>
        <w:rFonts w:hint="default"/>
      </w:rPr>
    </w:lvl>
    <w:lvl w:ilvl="7" w:tplc="76D40A94">
      <w:start w:val="1"/>
      <w:numFmt w:val="bullet"/>
      <w:lvlText w:val="•"/>
      <w:lvlJc w:val="left"/>
      <w:pPr>
        <w:ind w:left="6721" w:hanging="140"/>
      </w:pPr>
      <w:rPr>
        <w:rFonts w:hint="default"/>
      </w:rPr>
    </w:lvl>
    <w:lvl w:ilvl="8" w:tplc="4EBCD11E">
      <w:start w:val="1"/>
      <w:numFmt w:val="bullet"/>
      <w:lvlText w:val="•"/>
      <w:lvlJc w:val="left"/>
      <w:pPr>
        <w:ind w:left="7648" w:hanging="140"/>
      </w:pPr>
      <w:rPr>
        <w:rFonts w:hint="default"/>
      </w:rPr>
    </w:lvl>
  </w:abstractNum>
  <w:abstractNum w:abstractNumId="1" w15:restartNumberingAfterBreak="0">
    <w:nsid w:val="088F01D7"/>
    <w:multiLevelType w:val="hybridMultilevel"/>
    <w:tmpl w:val="887ED1D0"/>
    <w:lvl w:ilvl="0" w:tplc="ACB06FEA">
      <w:start w:val="1"/>
      <w:numFmt w:val="decimal"/>
      <w:lvlText w:val="%1)"/>
      <w:lvlJc w:val="left"/>
      <w:pPr>
        <w:ind w:left="100" w:hanging="26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1" w:tplc="D55CD14E">
      <w:start w:val="1"/>
      <w:numFmt w:val="bullet"/>
      <w:lvlText w:val="•"/>
      <w:lvlJc w:val="left"/>
      <w:pPr>
        <w:ind w:left="1040" w:hanging="260"/>
      </w:pPr>
      <w:rPr>
        <w:rFonts w:hint="default"/>
      </w:rPr>
    </w:lvl>
    <w:lvl w:ilvl="2" w:tplc="46AE0804">
      <w:start w:val="1"/>
      <w:numFmt w:val="bullet"/>
      <w:lvlText w:val="•"/>
      <w:lvlJc w:val="left"/>
      <w:pPr>
        <w:ind w:left="1980" w:hanging="260"/>
      </w:pPr>
      <w:rPr>
        <w:rFonts w:hint="default"/>
      </w:rPr>
    </w:lvl>
    <w:lvl w:ilvl="3" w:tplc="F246EB08">
      <w:start w:val="1"/>
      <w:numFmt w:val="bullet"/>
      <w:lvlText w:val="•"/>
      <w:lvlJc w:val="left"/>
      <w:pPr>
        <w:ind w:left="2920" w:hanging="260"/>
      </w:pPr>
      <w:rPr>
        <w:rFonts w:hint="default"/>
      </w:rPr>
    </w:lvl>
    <w:lvl w:ilvl="4" w:tplc="2146E8A4">
      <w:start w:val="1"/>
      <w:numFmt w:val="bullet"/>
      <w:lvlText w:val="•"/>
      <w:lvlJc w:val="left"/>
      <w:pPr>
        <w:ind w:left="3860" w:hanging="260"/>
      </w:pPr>
      <w:rPr>
        <w:rFonts w:hint="default"/>
      </w:rPr>
    </w:lvl>
    <w:lvl w:ilvl="5" w:tplc="8E9A1614">
      <w:start w:val="1"/>
      <w:numFmt w:val="bullet"/>
      <w:lvlText w:val="•"/>
      <w:lvlJc w:val="left"/>
      <w:pPr>
        <w:ind w:left="4800" w:hanging="260"/>
      </w:pPr>
      <w:rPr>
        <w:rFonts w:hint="default"/>
      </w:rPr>
    </w:lvl>
    <w:lvl w:ilvl="6" w:tplc="4ED22BA4">
      <w:start w:val="1"/>
      <w:numFmt w:val="bullet"/>
      <w:lvlText w:val="•"/>
      <w:lvlJc w:val="left"/>
      <w:pPr>
        <w:ind w:left="5740" w:hanging="260"/>
      </w:pPr>
      <w:rPr>
        <w:rFonts w:hint="default"/>
      </w:rPr>
    </w:lvl>
    <w:lvl w:ilvl="7" w:tplc="9EF0F28C">
      <w:start w:val="1"/>
      <w:numFmt w:val="bullet"/>
      <w:lvlText w:val="•"/>
      <w:lvlJc w:val="left"/>
      <w:pPr>
        <w:ind w:left="6680" w:hanging="260"/>
      </w:pPr>
      <w:rPr>
        <w:rFonts w:hint="default"/>
      </w:rPr>
    </w:lvl>
    <w:lvl w:ilvl="8" w:tplc="7F42A07A">
      <w:start w:val="1"/>
      <w:numFmt w:val="bullet"/>
      <w:lvlText w:val="•"/>
      <w:lvlJc w:val="left"/>
      <w:pPr>
        <w:ind w:left="7620" w:hanging="2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obson, Peter">
    <w15:presenceInfo w15:providerId="AD" w15:userId="S-1-5-21-71189414-1642862984-1097818727-39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51046"/>
    <w:rsid w:val="00151046"/>
    <w:rsid w:val="00B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71E0"/>
  <w15:docId w15:val="{EBB2FBB0-BA08-486D-8AC2-00FE8901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B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2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616</Words>
  <Characters>3513</Characters>
  <Application>Microsoft Office Word</Application>
  <DocSecurity>0</DocSecurity>
  <Lines>29</Lines>
  <Paragraphs>8</Paragraphs>
  <ScaleCrop>false</ScaleCrop>
  <Company>Grinnell College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Jacobson, Peter</cp:lastModifiedBy>
  <cp:revision>2</cp:revision>
  <dcterms:created xsi:type="dcterms:W3CDTF">2016-09-07T12:44:00Z</dcterms:created>
  <dcterms:modified xsi:type="dcterms:W3CDTF">2016-09-07T17:54:00Z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LastSaved">
    <vt:filetime>2016-09-07T00:00:00Z</vt:filetime>
  </property>
</Properties>
</file>